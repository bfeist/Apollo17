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A1A" w:rsidRPr="00841A1A" w:rsidRDefault="00841A1A" w:rsidP="00841A1A">
      <w:pPr>
        <w:rPr>
          <w:rFonts w:ascii="Times" w:eastAsia="Times New Roman" w:hAnsi="Times" w:cs="Times New Roman"/>
          <w:sz w:val="20"/>
          <w:szCs w:val="20"/>
          <w:lang w:val="en-CA"/>
        </w:rPr>
      </w:pPr>
      <w:r w:rsidRPr="00841A1A">
        <w:rPr>
          <w:rFonts w:ascii="Georgia" w:eastAsia="Times New Roman" w:hAnsi="Georgia" w:cs="Times New Roman"/>
          <w:color w:val="000000"/>
          <w:sz w:val="21"/>
          <w:szCs w:val="21"/>
          <w:shd w:val="clear" w:color="auto" w:fill="FFFFFF"/>
          <w:lang w:val="en-CA"/>
        </w:rPr>
        <w:t>A Toronto-based advertising executive has built a thoroughly detailed account of a historic space mission for the world to explore online.</w:t>
      </w:r>
      <w:r w:rsidRPr="00841A1A">
        <w:rPr>
          <w:rFonts w:ascii="Georgia" w:eastAsia="Times New Roman" w:hAnsi="Georgia" w:cs="Times New Roman"/>
          <w:color w:val="000000"/>
          <w:sz w:val="21"/>
          <w:szCs w:val="21"/>
          <w:lang w:val="en-CA"/>
        </w:rPr>
        <w:br/>
      </w:r>
      <w:r w:rsidRPr="00841A1A">
        <w:rPr>
          <w:rFonts w:ascii="Georgia" w:eastAsia="Times New Roman" w:hAnsi="Georgia" w:cs="Times New Roman"/>
          <w:color w:val="000000"/>
          <w:sz w:val="21"/>
          <w:szCs w:val="21"/>
          <w:lang w:val="en-CA"/>
        </w:rPr>
        <w:br/>
      </w:r>
      <w:r w:rsidRPr="00841A1A">
        <w:rPr>
          <w:rFonts w:ascii="Georgia" w:eastAsia="Times New Roman" w:hAnsi="Georgia" w:cs="Times New Roman"/>
          <w:color w:val="000000"/>
          <w:sz w:val="21"/>
          <w:szCs w:val="21"/>
          <w:shd w:val="clear" w:color="auto" w:fill="FFFFFF"/>
          <w:lang w:val="en-CA"/>
        </w:rPr>
        <w:t xml:space="preserve">Ben Feist, vice-president of technology at advertising agency </w:t>
      </w:r>
      <w:del w:id="0" w:author="Ben Feist" w:date="2015-12-15T17:12:00Z">
        <w:r w:rsidRPr="00841A1A" w:rsidDel="00841A1A">
          <w:rPr>
            <w:rFonts w:ascii="Georgia" w:eastAsia="Times New Roman" w:hAnsi="Georgia" w:cs="Times New Roman"/>
            <w:color w:val="000000"/>
            <w:sz w:val="21"/>
            <w:szCs w:val="21"/>
            <w:shd w:val="clear" w:color="auto" w:fill="FFFFFF"/>
            <w:lang w:val="en-CA"/>
          </w:rPr>
          <w:delText>Taxi</w:delText>
        </w:r>
      </w:del>
      <w:ins w:id="1" w:author="Ben Feist" w:date="2015-12-15T17:12:00Z">
        <w:r>
          <w:rPr>
            <w:rFonts w:ascii="Georgia" w:eastAsia="Times New Roman" w:hAnsi="Georgia" w:cs="Times New Roman"/>
            <w:color w:val="000000"/>
            <w:sz w:val="21"/>
            <w:szCs w:val="21"/>
            <w:shd w:val="clear" w:color="auto" w:fill="FFFFFF"/>
            <w:lang w:val="en-CA"/>
          </w:rPr>
          <w:t>TAXI</w:t>
        </w:r>
      </w:ins>
      <w:r w:rsidRPr="00841A1A">
        <w:rPr>
          <w:rFonts w:ascii="Georgia" w:eastAsia="Times New Roman" w:hAnsi="Georgia" w:cs="Times New Roman"/>
          <w:color w:val="000000"/>
          <w:sz w:val="21"/>
          <w:szCs w:val="21"/>
          <w:shd w:val="clear" w:color="auto" w:fill="FFFFFF"/>
          <w:lang w:val="en-CA"/>
        </w:rPr>
        <w:t>, has spent over four years building</w:t>
      </w:r>
      <w:ins w:id="2" w:author="Ben Feist" w:date="2015-12-15T17:12:00Z">
        <w:r>
          <w:rPr>
            <w:rFonts w:ascii="Georgia" w:eastAsia="Times New Roman" w:hAnsi="Georgia" w:cs="Times New Roman"/>
            <w:color w:val="000000"/>
            <w:sz w:val="21"/>
            <w:szCs w:val="21"/>
            <w:shd w:val="clear" w:color="auto" w:fill="FFFFFF"/>
            <w:lang w:val="en-CA"/>
          </w:rPr>
          <w:t xml:space="preserve"> </w:t>
        </w:r>
      </w:ins>
      <w:hyperlink r:id="rId5" w:history="1">
        <w:r w:rsidRPr="00841A1A">
          <w:rPr>
            <w:rFonts w:ascii="Georgia" w:eastAsia="Times New Roman" w:hAnsi="Georgia" w:cs="Times New Roman"/>
            <w:color w:val="5D4370"/>
            <w:sz w:val="21"/>
            <w:szCs w:val="21"/>
            <w:shd w:val="clear" w:color="auto" w:fill="FFFFFF"/>
            <w:lang w:val="en-CA"/>
          </w:rPr>
          <w:t>Apollo17.org</w:t>
        </w:r>
      </w:hyperlink>
      <w:r w:rsidRPr="00841A1A">
        <w:rPr>
          <w:rFonts w:ascii="Georgia" w:eastAsia="Times New Roman" w:hAnsi="Georgia" w:cs="Times New Roman"/>
          <w:color w:val="000000"/>
          <w:sz w:val="21"/>
          <w:szCs w:val="21"/>
          <w:shd w:val="clear" w:color="auto" w:fill="FFFFFF"/>
          <w:lang w:val="en-CA"/>
        </w:rPr>
        <w:t>, a website that allows viewers to explore the last NASA moon landing in real time. The site features 300 hours of audio, 22 hours of video and more than 4,200 photos of the mission, which can be viewed as if it were happening in real time.</w:t>
      </w:r>
    </w:p>
    <w:p w:rsidR="00841A1A" w:rsidRPr="00841A1A" w:rsidRDefault="00841A1A" w:rsidP="00841A1A">
      <w:pPr>
        <w:shd w:val="clear" w:color="auto" w:fill="FFFFFF"/>
        <w:spacing w:before="165" w:line="337" w:lineRule="atLeast"/>
        <w:rPr>
          <w:rFonts w:ascii="Georgia" w:hAnsi="Georgia" w:cs="Times New Roman"/>
          <w:color w:val="000000"/>
          <w:sz w:val="21"/>
          <w:szCs w:val="21"/>
          <w:lang w:val="en-CA"/>
        </w:rPr>
      </w:pPr>
      <w:r w:rsidRPr="00841A1A">
        <w:rPr>
          <w:rFonts w:ascii="Georgia" w:hAnsi="Georgia" w:cs="Times New Roman"/>
          <w:color w:val="000000"/>
          <w:sz w:val="21"/>
          <w:szCs w:val="21"/>
          <w:lang w:val="en-CA"/>
        </w:rPr>
        <w:t>Feist felt it was important to pay tribute to the historic 1972 event, as it was the last manned mission to the moon. It’s also the only mission where a scientist was sent to the moon. Jack Schmitt was a geologist whose work helped define the moon itself. Feist refers to it as the “crown jewel of the whole program,” as it’s the longest mission with the most samples collected and the one with the most time spent on the moon’s surface. </w:t>
      </w:r>
    </w:p>
    <w:p w:rsidR="00841A1A" w:rsidRPr="00841A1A" w:rsidRDefault="00841A1A" w:rsidP="00841A1A">
      <w:pPr>
        <w:shd w:val="clear" w:color="auto" w:fill="FFFFFF"/>
        <w:spacing w:before="165" w:line="337" w:lineRule="atLeast"/>
        <w:rPr>
          <w:rFonts w:ascii="Georgia" w:hAnsi="Georgia" w:cs="Times New Roman"/>
          <w:color w:val="000000"/>
          <w:sz w:val="21"/>
          <w:szCs w:val="21"/>
          <w:lang w:val="en-CA"/>
        </w:rPr>
      </w:pPr>
      <w:r w:rsidRPr="00841A1A">
        <w:rPr>
          <w:rFonts w:ascii="Georgia" w:hAnsi="Georgia" w:cs="Times New Roman"/>
          <w:color w:val="000000"/>
          <w:sz w:val="21"/>
          <w:szCs w:val="21"/>
          <w:lang w:val="en-CA"/>
        </w:rPr>
        <w:t xml:space="preserve">Feist approached the project as a hobby, digitizing all the typewritten </w:t>
      </w:r>
      <w:del w:id="3" w:author="Ben Feist" w:date="2015-12-15T17:13:00Z">
        <w:r w:rsidRPr="00841A1A" w:rsidDel="00841A1A">
          <w:rPr>
            <w:rFonts w:ascii="Georgia" w:hAnsi="Georgia" w:cs="Times New Roman"/>
            <w:color w:val="000000"/>
            <w:sz w:val="21"/>
            <w:szCs w:val="21"/>
            <w:lang w:val="en-CA"/>
          </w:rPr>
          <w:delText xml:space="preserve">manuscripts </w:delText>
        </w:r>
      </w:del>
      <w:ins w:id="4" w:author="Ben Feist" w:date="2015-12-15T17:13:00Z">
        <w:r>
          <w:rPr>
            <w:rFonts w:ascii="Georgia" w:hAnsi="Georgia" w:cs="Times New Roman"/>
            <w:color w:val="000000"/>
            <w:sz w:val="21"/>
            <w:szCs w:val="21"/>
            <w:lang w:val="en-CA"/>
          </w:rPr>
          <w:t>transcripts</w:t>
        </w:r>
        <w:r w:rsidRPr="00841A1A">
          <w:rPr>
            <w:rFonts w:ascii="Georgia" w:hAnsi="Georgia" w:cs="Times New Roman"/>
            <w:color w:val="000000"/>
            <w:sz w:val="21"/>
            <w:szCs w:val="21"/>
            <w:lang w:val="en-CA"/>
          </w:rPr>
          <w:t xml:space="preserve"> </w:t>
        </w:r>
      </w:ins>
      <w:r w:rsidRPr="00841A1A">
        <w:rPr>
          <w:rFonts w:ascii="Georgia" w:hAnsi="Georgia" w:cs="Times New Roman"/>
          <w:color w:val="000000"/>
          <w:sz w:val="21"/>
          <w:szCs w:val="21"/>
          <w:lang w:val="en-CA"/>
        </w:rPr>
        <w:t xml:space="preserve">and gathering and listening to the entire audio recordings to make sure they were accurate to the </w:t>
      </w:r>
      <w:del w:id="5" w:author="Ben Feist" w:date="2015-12-15T17:13:00Z">
        <w:r w:rsidRPr="00841A1A" w:rsidDel="00841A1A">
          <w:rPr>
            <w:rFonts w:ascii="Georgia" w:hAnsi="Georgia" w:cs="Times New Roman"/>
            <w:color w:val="000000"/>
            <w:sz w:val="21"/>
            <w:szCs w:val="21"/>
            <w:lang w:val="en-CA"/>
          </w:rPr>
          <w:delText>manuscripts</w:delText>
        </w:r>
      </w:del>
      <w:ins w:id="6" w:author="Ben Feist" w:date="2015-12-15T17:13:00Z">
        <w:r>
          <w:rPr>
            <w:rFonts w:ascii="Georgia" w:hAnsi="Georgia" w:cs="Times New Roman"/>
            <w:color w:val="000000"/>
            <w:sz w:val="21"/>
            <w:szCs w:val="21"/>
            <w:lang w:val="en-CA"/>
          </w:rPr>
          <w:t>transcripts</w:t>
        </w:r>
      </w:ins>
      <w:r w:rsidRPr="00841A1A">
        <w:rPr>
          <w:rFonts w:ascii="Georgia" w:hAnsi="Georgia" w:cs="Times New Roman"/>
          <w:color w:val="000000"/>
          <w:sz w:val="21"/>
          <w:szCs w:val="21"/>
          <w:lang w:val="en-CA"/>
        </w:rPr>
        <w:t>. Though he was close to giving up, he persevered during his free time.</w:t>
      </w:r>
    </w:p>
    <w:p w:rsidR="00841A1A" w:rsidRPr="00841A1A" w:rsidRDefault="00841A1A" w:rsidP="00841A1A">
      <w:pPr>
        <w:shd w:val="clear" w:color="auto" w:fill="FFFFFF"/>
        <w:spacing w:before="165" w:line="337" w:lineRule="atLeast"/>
        <w:rPr>
          <w:rFonts w:ascii="Georgia" w:hAnsi="Georgia" w:cs="Times New Roman"/>
          <w:color w:val="000000"/>
          <w:sz w:val="21"/>
          <w:szCs w:val="21"/>
          <w:lang w:val="en-CA"/>
        </w:rPr>
      </w:pPr>
      <w:r w:rsidRPr="00841A1A">
        <w:rPr>
          <w:rFonts w:ascii="Georgia" w:hAnsi="Georgia" w:cs="Times New Roman"/>
          <w:color w:val="000000"/>
          <w:sz w:val="21"/>
          <w:szCs w:val="21"/>
          <w:lang w:val="en-CA"/>
        </w:rPr>
        <w:t>The end result is an audio and visual depiction of the 12-day mission, spanning exactly what was taking place 43 years ago this month. Feist spoke to Yahoo Canada News about the inspiration behind the project and what’s next.</w:t>
      </w:r>
      <w:bookmarkStart w:id="7" w:name="_GoBack"/>
      <w:bookmarkEnd w:id="7"/>
      <w:r w:rsidRPr="00841A1A">
        <w:rPr>
          <w:rFonts w:ascii="Georgia" w:hAnsi="Georgia" w:cs="Times New Roman"/>
          <w:color w:val="000000"/>
          <w:sz w:val="21"/>
          <w:szCs w:val="21"/>
          <w:lang w:val="en-CA"/>
        </w:rPr>
        <w:br/>
      </w:r>
      <w:r w:rsidRPr="00841A1A">
        <w:rPr>
          <w:rFonts w:ascii="Georgia" w:hAnsi="Georgia" w:cs="Times New Roman"/>
          <w:color w:val="000000"/>
          <w:sz w:val="21"/>
          <w:szCs w:val="21"/>
          <w:lang w:val="en-CA"/>
        </w:rPr>
        <w:br/>
      </w:r>
      <w:r w:rsidRPr="00841A1A">
        <w:rPr>
          <w:rFonts w:ascii="Georgia" w:hAnsi="Georgia" w:cs="Times New Roman"/>
          <w:b/>
          <w:bCs/>
          <w:color w:val="000000"/>
          <w:sz w:val="21"/>
          <w:szCs w:val="21"/>
          <w:lang w:val="en-CA"/>
        </w:rPr>
        <w:t>Q: What compelled you to start this project?</w:t>
      </w:r>
      <w:r w:rsidRPr="00841A1A">
        <w:rPr>
          <w:rFonts w:ascii="Georgia" w:hAnsi="Georgia" w:cs="Times New Roman"/>
          <w:color w:val="000000"/>
          <w:sz w:val="21"/>
          <w:szCs w:val="21"/>
          <w:lang w:val="en-CA"/>
        </w:rPr>
        <w:br/>
      </w:r>
      <w:r w:rsidRPr="00841A1A">
        <w:rPr>
          <w:rFonts w:ascii="Georgia" w:hAnsi="Georgia" w:cs="Times New Roman"/>
          <w:color w:val="000000"/>
          <w:sz w:val="21"/>
          <w:szCs w:val="21"/>
          <w:lang w:val="en-CA"/>
        </w:rPr>
        <w:br/>
        <w:t xml:space="preserve">I thought this was the most compelling content I’ve ever seen but it’s also the most underrepresented content in terms of being palatable to the general public. There was a big disconnect between how rich this stuff was and it not being </w:t>
      </w:r>
      <w:del w:id="8" w:author="Ben Feist" w:date="2015-12-15T17:14:00Z">
        <w:r w:rsidRPr="00841A1A" w:rsidDel="00841A1A">
          <w:rPr>
            <w:rFonts w:ascii="Georgia" w:hAnsi="Georgia" w:cs="Times New Roman"/>
            <w:color w:val="000000"/>
            <w:sz w:val="21"/>
            <w:szCs w:val="21"/>
            <w:lang w:val="en-CA"/>
          </w:rPr>
          <w:delText>put on the Internet properly</w:delText>
        </w:r>
      </w:del>
      <w:ins w:id="9" w:author="Ben Feist" w:date="2015-12-15T17:14:00Z">
        <w:r>
          <w:rPr>
            <w:rFonts w:ascii="Georgia" w:hAnsi="Georgia" w:cs="Times New Roman"/>
            <w:color w:val="000000"/>
            <w:sz w:val="21"/>
            <w:szCs w:val="21"/>
            <w:lang w:val="en-CA"/>
          </w:rPr>
          <w:t>presented in a compelling way</w:t>
        </w:r>
      </w:ins>
      <w:r w:rsidRPr="00841A1A">
        <w:rPr>
          <w:rFonts w:ascii="Georgia" w:hAnsi="Georgia" w:cs="Times New Roman"/>
          <w:color w:val="000000"/>
          <w:sz w:val="21"/>
          <w:szCs w:val="21"/>
          <w:lang w:val="en-CA"/>
        </w:rPr>
        <w:t>. I knew it was an enormous task. There are almost 2,500 pages of typewritten text for that mission.</w:t>
      </w:r>
      <w:r w:rsidRPr="00841A1A">
        <w:rPr>
          <w:rFonts w:ascii="Georgia" w:hAnsi="Georgia" w:cs="Times New Roman"/>
          <w:color w:val="000000"/>
          <w:sz w:val="21"/>
          <w:szCs w:val="21"/>
          <w:lang w:val="en-CA"/>
        </w:rPr>
        <w:br/>
      </w:r>
      <w:r w:rsidRPr="00841A1A">
        <w:rPr>
          <w:rFonts w:ascii="Georgia" w:hAnsi="Georgia" w:cs="Times New Roman"/>
          <w:color w:val="000000"/>
          <w:sz w:val="21"/>
          <w:szCs w:val="21"/>
          <w:lang w:val="en-CA"/>
        </w:rPr>
        <w:br/>
        <w:t xml:space="preserve">The transcripts for Apollo 17 were missing quite a bit of information. I could see that the typewritten transcripts were there. I could see that there was other information available. What would it take to kind of automate </w:t>
      </w:r>
      <w:del w:id="10" w:author="Ben Feist" w:date="2015-12-15T17:15:00Z">
        <w:r w:rsidRPr="00841A1A" w:rsidDel="00841A1A">
          <w:rPr>
            <w:rFonts w:ascii="Georgia" w:hAnsi="Georgia" w:cs="Times New Roman"/>
            <w:color w:val="000000"/>
            <w:sz w:val="21"/>
            <w:szCs w:val="21"/>
            <w:lang w:val="en-CA"/>
          </w:rPr>
          <w:delText>this process up</w:delText>
        </w:r>
      </w:del>
      <w:ins w:id="11" w:author="Ben Feist" w:date="2015-12-15T17:15:00Z">
        <w:r>
          <w:rPr>
            <w:rFonts w:ascii="Georgia" w:hAnsi="Georgia" w:cs="Times New Roman"/>
            <w:color w:val="000000"/>
            <w:sz w:val="21"/>
            <w:szCs w:val="21"/>
            <w:lang w:val="en-CA"/>
          </w:rPr>
          <w:t>the digitization and correction process</w:t>
        </w:r>
      </w:ins>
      <w:r w:rsidRPr="00841A1A">
        <w:rPr>
          <w:rFonts w:ascii="Georgia" w:hAnsi="Georgia" w:cs="Times New Roman"/>
          <w:color w:val="000000"/>
          <w:sz w:val="21"/>
          <w:szCs w:val="21"/>
          <w:lang w:val="en-CA"/>
        </w:rPr>
        <w:t xml:space="preserve">?  Because I’m a programmer by trade, the next thing you know, I’m solving the problem rather than thinking about solving the problem. Then </w:t>
      </w:r>
      <w:proofErr w:type="gramStart"/>
      <w:r w:rsidRPr="00841A1A">
        <w:rPr>
          <w:rFonts w:ascii="Georgia" w:hAnsi="Georgia" w:cs="Times New Roman"/>
          <w:color w:val="000000"/>
          <w:sz w:val="21"/>
          <w:szCs w:val="21"/>
          <w:lang w:val="en-CA"/>
        </w:rPr>
        <w:t>I</w:t>
      </w:r>
      <w:proofErr w:type="gramEnd"/>
      <w:r w:rsidRPr="00841A1A">
        <w:rPr>
          <w:rFonts w:ascii="Georgia" w:hAnsi="Georgia" w:cs="Times New Roman"/>
          <w:color w:val="000000"/>
          <w:sz w:val="21"/>
          <w:szCs w:val="21"/>
          <w:lang w:val="en-CA"/>
        </w:rPr>
        <w:t xml:space="preserve">’m </w:t>
      </w:r>
      <w:proofErr w:type="gramStart"/>
      <w:r w:rsidRPr="00841A1A">
        <w:rPr>
          <w:rFonts w:ascii="Georgia" w:hAnsi="Georgia" w:cs="Times New Roman"/>
          <w:color w:val="000000"/>
          <w:sz w:val="21"/>
          <w:szCs w:val="21"/>
          <w:lang w:val="en-CA"/>
        </w:rPr>
        <w:t>200 pages into solving the problem</w:t>
      </w:r>
      <w:proofErr w:type="gramEnd"/>
      <w:r w:rsidRPr="00841A1A">
        <w:rPr>
          <w:rFonts w:ascii="Georgia" w:hAnsi="Georgia" w:cs="Times New Roman"/>
          <w:color w:val="000000"/>
          <w:sz w:val="21"/>
          <w:szCs w:val="21"/>
          <w:lang w:val="en-CA"/>
        </w:rPr>
        <w:t xml:space="preserve"> and there’s no stopping.</w:t>
      </w:r>
      <w:r w:rsidRPr="00841A1A">
        <w:rPr>
          <w:rFonts w:ascii="Georgia" w:hAnsi="Georgia" w:cs="Times New Roman"/>
          <w:color w:val="000000"/>
          <w:sz w:val="21"/>
          <w:szCs w:val="21"/>
          <w:lang w:val="en-CA"/>
        </w:rPr>
        <w:br/>
      </w:r>
      <w:r w:rsidRPr="00841A1A">
        <w:rPr>
          <w:rFonts w:ascii="Georgia" w:hAnsi="Georgia" w:cs="Times New Roman"/>
          <w:color w:val="000000"/>
          <w:sz w:val="21"/>
          <w:szCs w:val="21"/>
          <w:lang w:val="en-CA"/>
        </w:rPr>
        <w:br/>
      </w:r>
      <w:r w:rsidRPr="00841A1A">
        <w:rPr>
          <w:rFonts w:ascii="Georgia" w:hAnsi="Georgia" w:cs="Times New Roman"/>
          <w:b/>
          <w:bCs/>
          <w:color w:val="000000"/>
          <w:sz w:val="21"/>
          <w:szCs w:val="21"/>
          <w:lang w:val="en-CA"/>
        </w:rPr>
        <w:t>Q: How did the project come together?</w:t>
      </w:r>
      <w:r w:rsidRPr="00841A1A">
        <w:rPr>
          <w:rFonts w:ascii="Georgia" w:hAnsi="Georgia" w:cs="Times New Roman"/>
          <w:i/>
          <w:iCs/>
          <w:color w:val="000000"/>
          <w:sz w:val="21"/>
          <w:szCs w:val="21"/>
          <w:lang w:val="en-CA"/>
        </w:rPr>
        <w:br/>
      </w:r>
      <w:r w:rsidRPr="00841A1A">
        <w:rPr>
          <w:rFonts w:ascii="Georgia" w:hAnsi="Georgia" w:cs="Times New Roman"/>
          <w:color w:val="000000"/>
          <w:sz w:val="21"/>
          <w:szCs w:val="21"/>
          <w:lang w:val="en-CA"/>
        </w:rPr>
        <w:br/>
        <w:t xml:space="preserve">The transcripts were the part that really started the whole project and what was missing </w:t>
      </w:r>
      <w:ins w:id="12" w:author="Ben Feist" w:date="2015-12-15T17:16:00Z">
        <w:r>
          <w:rPr>
            <w:rFonts w:ascii="Georgia" w:hAnsi="Georgia" w:cs="Times New Roman"/>
            <w:color w:val="000000"/>
            <w:sz w:val="21"/>
            <w:szCs w:val="21"/>
            <w:lang w:val="en-CA"/>
          </w:rPr>
          <w:t xml:space="preserve">the most information </w:t>
        </w:r>
      </w:ins>
      <w:r w:rsidRPr="00841A1A">
        <w:rPr>
          <w:rFonts w:ascii="Georgia" w:hAnsi="Georgia" w:cs="Times New Roman"/>
          <w:color w:val="000000"/>
          <w:sz w:val="21"/>
          <w:szCs w:val="21"/>
          <w:lang w:val="en-CA"/>
        </w:rPr>
        <w:t xml:space="preserve">from the archive. </w:t>
      </w:r>
      <w:del w:id="13" w:author="Ben Feist" w:date="2015-12-15T17:16:00Z">
        <w:r w:rsidRPr="00841A1A" w:rsidDel="00841A1A">
          <w:rPr>
            <w:rFonts w:ascii="Georgia" w:hAnsi="Georgia" w:cs="Times New Roman"/>
            <w:color w:val="000000"/>
            <w:sz w:val="21"/>
            <w:szCs w:val="21"/>
            <w:lang w:val="en-CA"/>
          </w:rPr>
          <w:delText xml:space="preserve">That </w:delText>
        </w:r>
      </w:del>
      <w:ins w:id="14" w:author="Ben Feist" w:date="2015-12-15T17:16:00Z">
        <w:r>
          <w:rPr>
            <w:rFonts w:ascii="Georgia" w:hAnsi="Georgia" w:cs="Times New Roman"/>
            <w:color w:val="000000"/>
            <w:sz w:val="21"/>
            <w:szCs w:val="21"/>
            <w:lang w:val="en-CA"/>
          </w:rPr>
          <w:t>The corrected transcripts</w:t>
        </w:r>
        <w:r w:rsidRPr="00841A1A">
          <w:rPr>
            <w:rFonts w:ascii="Georgia" w:hAnsi="Georgia" w:cs="Times New Roman"/>
            <w:color w:val="000000"/>
            <w:sz w:val="21"/>
            <w:szCs w:val="21"/>
            <w:lang w:val="en-CA"/>
          </w:rPr>
          <w:t xml:space="preserve"> </w:t>
        </w:r>
      </w:ins>
      <w:r w:rsidRPr="00841A1A">
        <w:rPr>
          <w:rFonts w:ascii="Georgia" w:hAnsi="Georgia" w:cs="Times New Roman"/>
          <w:color w:val="000000"/>
          <w:sz w:val="21"/>
          <w:szCs w:val="21"/>
          <w:lang w:val="en-CA"/>
        </w:rPr>
        <w:t xml:space="preserve">will be pushed back into the NASA archives through </w:t>
      </w:r>
      <w:del w:id="15" w:author="Ben Feist" w:date="2015-12-15T17:16:00Z">
        <w:r w:rsidRPr="00841A1A" w:rsidDel="00841A1A">
          <w:rPr>
            <w:rFonts w:ascii="Georgia" w:hAnsi="Georgia" w:cs="Times New Roman"/>
            <w:color w:val="000000"/>
            <w:sz w:val="21"/>
            <w:szCs w:val="21"/>
            <w:lang w:val="en-CA"/>
          </w:rPr>
          <w:delText xml:space="preserve">this </w:delText>
        </w:r>
      </w:del>
      <w:ins w:id="16" w:author="Ben Feist" w:date="2015-12-15T17:16:00Z">
        <w:r>
          <w:rPr>
            <w:rFonts w:ascii="Georgia" w:hAnsi="Georgia" w:cs="Times New Roman"/>
            <w:color w:val="000000"/>
            <w:sz w:val="21"/>
            <w:szCs w:val="21"/>
            <w:lang w:val="en-CA"/>
          </w:rPr>
          <w:t>a</w:t>
        </w:r>
        <w:r w:rsidRPr="00841A1A">
          <w:rPr>
            <w:rFonts w:ascii="Georgia" w:hAnsi="Georgia" w:cs="Times New Roman"/>
            <w:color w:val="000000"/>
            <w:sz w:val="21"/>
            <w:szCs w:val="21"/>
            <w:lang w:val="en-CA"/>
          </w:rPr>
          <w:t xml:space="preserve"> </w:t>
        </w:r>
      </w:ins>
      <w:r w:rsidRPr="00841A1A">
        <w:rPr>
          <w:rFonts w:ascii="Georgia" w:hAnsi="Georgia" w:cs="Times New Roman"/>
          <w:color w:val="000000"/>
          <w:sz w:val="21"/>
          <w:szCs w:val="21"/>
          <w:lang w:val="en-CA"/>
        </w:rPr>
        <w:t>website called the </w:t>
      </w:r>
      <w:hyperlink r:id="rId6" w:history="1">
        <w:r w:rsidRPr="00841A1A">
          <w:rPr>
            <w:rFonts w:ascii="Georgia" w:hAnsi="Georgia" w:cs="Times New Roman"/>
            <w:color w:val="5D4370"/>
            <w:sz w:val="21"/>
            <w:szCs w:val="21"/>
            <w:lang w:val="en-CA"/>
          </w:rPr>
          <w:t>Apollo Flight Journal</w:t>
        </w:r>
      </w:hyperlink>
      <w:r w:rsidRPr="00841A1A">
        <w:rPr>
          <w:rFonts w:ascii="Georgia" w:hAnsi="Georgia" w:cs="Times New Roman"/>
          <w:color w:val="000000"/>
          <w:sz w:val="21"/>
          <w:szCs w:val="21"/>
          <w:lang w:val="en-CA"/>
        </w:rPr>
        <w:t xml:space="preserve">, which has all the </w:t>
      </w:r>
      <w:r w:rsidRPr="00841A1A">
        <w:rPr>
          <w:rFonts w:ascii="Georgia" w:hAnsi="Georgia" w:cs="Times New Roman"/>
          <w:color w:val="000000"/>
          <w:sz w:val="21"/>
          <w:szCs w:val="21"/>
          <w:lang w:val="en-CA"/>
        </w:rPr>
        <w:lastRenderedPageBreak/>
        <w:t xml:space="preserve">transcripts of the missions except 17, because it was so messy. In order to create that transcript, I had to find all the audio for accuracy, and through finding all that media, I realized I </w:t>
      </w:r>
      <w:proofErr w:type="gramStart"/>
      <w:r w:rsidRPr="00841A1A">
        <w:rPr>
          <w:rFonts w:ascii="Georgia" w:hAnsi="Georgia" w:cs="Times New Roman"/>
          <w:color w:val="000000"/>
          <w:sz w:val="21"/>
          <w:szCs w:val="21"/>
          <w:lang w:val="en-CA"/>
        </w:rPr>
        <w:t>can</w:t>
      </w:r>
      <w:proofErr w:type="gramEnd"/>
      <w:r w:rsidRPr="00841A1A">
        <w:rPr>
          <w:rFonts w:ascii="Georgia" w:hAnsi="Georgia" w:cs="Times New Roman"/>
          <w:color w:val="000000"/>
          <w:sz w:val="21"/>
          <w:szCs w:val="21"/>
          <w:lang w:val="en-CA"/>
        </w:rPr>
        <w:t xml:space="preserve"> make this compelling, real time thing because I have all the media. It didn’t start out the way it was made today. It was gathering the information and flipping the task, to say it’s not about the transcript anymore, it’s about witnessing what </w:t>
      </w:r>
      <w:del w:id="17" w:author="Ben Feist" w:date="2015-12-15T17:17:00Z">
        <w:r w:rsidRPr="00841A1A" w:rsidDel="00841A1A">
          <w:rPr>
            <w:rFonts w:ascii="Georgia" w:hAnsi="Georgia" w:cs="Times New Roman"/>
            <w:color w:val="000000"/>
            <w:sz w:val="21"/>
            <w:szCs w:val="21"/>
            <w:lang w:val="en-CA"/>
          </w:rPr>
          <w:delText xml:space="preserve">was </w:delText>
        </w:r>
      </w:del>
      <w:ins w:id="18" w:author="Ben Feist" w:date="2015-12-15T17:17:00Z">
        <w:r>
          <w:rPr>
            <w:rFonts w:ascii="Georgia" w:hAnsi="Georgia" w:cs="Times New Roman"/>
            <w:color w:val="000000"/>
            <w:sz w:val="21"/>
            <w:szCs w:val="21"/>
            <w:lang w:val="en-CA"/>
          </w:rPr>
          <w:t>occurred</w:t>
        </w:r>
        <w:r w:rsidRPr="00841A1A">
          <w:rPr>
            <w:rFonts w:ascii="Georgia" w:hAnsi="Georgia" w:cs="Times New Roman"/>
            <w:color w:val="000000"/>
            <w:sz w:val="21"/>
            <w:szCs w:val="21"/>
            <w:lang w:val="en-CA"/>
          </w:rPr>
          <w:t xml:space="preserve"> </w:t>
        </w:r>
      </w:ins>
      <w:r w:rsidRPr="00841A1A">
        <w:rPr>
          <w:rFonts w:ascii="Georgia" w:hAnsi="Georgia" w:cs="Times New Roman"/>
          <w:color w:val="000000"/>
          <w:sz w:val="21"/>
          <w:szCs w:val="21"/>
          <w:lang w:val="en-CA"/>
        </w:rPr>
        <w:t>on the mission.</w:t>
      </w:r>
      <w:r w:rsidRPr="00841A1A">
        <w:rPr>
          <w:rFonts w:ascii="Georgia" w:hAnsi="Georgia" w:cs="Times New Roman"/>
          <w:color w:val="000000"/>
          <w:sz w:val="21"/>
          <w:szCs w:val="21"/>
          <w:lang w:val="en-CA"/>
        </w:rPr>
        <w:br/>
      </w:r>
      <w:r w:rsidRPr="00841A1A">
        <w:rPr>
          <w:rFonts w:ascii="Georgia" w:hAnsi="Georgia" w:cs="Times New Roman"/>
          <w:color w:val="000000"/>
          <w:sz w:val="21"/>
          <w:szCs w:val="21"/>
          <w:lang w:val="en-CA"/>
        </w:rPr>
        <w:br/>
        <w:t xml:space="preserve">The audio has been digitized over the years by </w:t>
      </w:r>
      <w:ins w:id="19" w:author="Ben Feist" w:date="2015-12-15T17:18:00Z">
        <w:r>
          <w:rPr>
            <w:rFonts w:ascii="Georgia" w:hAnsi="Georgia" w:cs="Times New Roman"/>
            <w:color w:val="000000"/>
            <w:sz w:val="21"/>
            <w:szCs w:val="21"/>
            <w:lang w:val="en-CA"/>
          </w:rPr>
          <w:t>NASA’s</w:t>
        </w:r>
      </w:ins>
      <w:del w:id="20" w:author="Ben Feist" w:date="2015-12-15T17:18:00Z">
        <w:r w:rsidRPr="00841A1A" w:rsidDel="00841A1A">
          <w:rPr>
            <w:rFonts w:ascii="Georgia" w:hAnsi="Georgia" w:cs="Times New Roman"/>
            <w:color w:val="000000"/>
            <w:sz w:val="21"/>
            <w:szCs w:val="21"/>
            <w:lang w:val="en-CA"/>
          </w:rPr>
          <w:delText>the</w:delText>
        </w:r>
      </w:del>
      <w:r w:rsidRPr="00841A1A">
        <w:rPr>
          <w:rFonts w:ascii="Georgia" w:hAnsi="Georgia" w:cs="Times New Roman"/>
          <w:color w:val="000000"/>
          <w:sz w:val="21"/>
          <w:szCs w:val="21"/>
          <w:lang w:val="en-CA"/>
        </w:rPr>
        <w:t xml:space="preserve"> Johnson Space Center audio lab. They’ve been working with the Internet </w:t>
      </w:r>
      <w:proofErr w:type="gramStart"/>
      <w:ins w:id="21" w:author="Ben Feist" w:date="2015-12-15T17:18:00Z">
        <w:r>
          <w:rPr>
            <w:rFonts w:ascii="Georgia" w:hAnsi="Georgia" w:cs="Times New Roman"/>
            <w:color w:val="000000"/>
            <w:sz w:val="21"/>
            <w:szCs w:val="21"/>
            <w:lang w:val="en-CA"/>
          </w:rPr>
          <w:t>A</w:t>
        </w:r>
      </w:ins>
      <w:proofErr w:type="gramEnd"/>
      <w:del w:id="22" w:author="Ben Feist" w:date="2015-12-15T17:18:00Z">
        <w:r w:rsidRPr="00841A1A" w:rsidDel="00841A1A">
          <w:rPr>
            <w:rFonts w:ascii="Georgia" w:hAnsi="Georgia" w:cs="Times New Roman"/>
            <w:color w:val="000000"/>
            <w:sz w:val="21"/>
            <w:szCs w:val="21"/>
            <w:lang w:val="en-CA"/>
          </w:rPr>
          <w:delText>a</w:delText>
        </w:r>
      </w:del>
      <w:r w:rsidRPr="00841A1A">
        <w:rPr>
          <w:rFonts w:ascii="Georgia" w:hAnsi="Georgia" w:cs="Times New Roman"/>
          <w:color w:val="000000"/>
          <w:sz w:val="21"/>
          <w:szCs w:val="21"/>
          <w:lang w:val="en-CA"/>
        </w:rPr>
        <w:t>rchive</w:t>
      </w:r>
      <w:del w:id="23" w:author="Ben Feist" w:date="2015-12-15T17:18:00Z">
        <w:r w:rsidRPr="00841A1A" w:rsidDel="00841A1A">
          <w:rPr>
            <w:rFonts w:ascii="Georgia" w:hAnsi="Georgia" w:cs="Times New Roman"/>
            <w:color w:val="000000"/>
            <w:sz w:val="21"/>
            <w:szCs w:val="21"/>
            <w:lang w:val="en-CA"/>
          </w:rPr>
          <w:delText>s</w:delText>
        </w:r>
      </w:del>
      <w:r w:rsidRPr="00841A1A">
        <w:rPr>
          <w:rFonts w:ascii="Georgia" w:hAnsi="Georgia" w:cs="Times New Roman"/>
          <w:color w:val="000000"/>
          <w:sz w:val="21"/>
          <w:szCs w:val="21"/>
          <w:lang w:val="en-CA"/>
        </w:rPr>
        <w:t xml:space="preserve"> to </w:t>
      </w:r>
      <w:del w:id="24" w:author="Ben Feist" w:date="2015-12-15T17:19:00Z">
        <w:r w:rsidRPr="00841A1A" w:rsidDel="00841A1A">
          <w:rPr>
            <w:rFonts w:ascii="Georgia" w:hAnsi="Georgia" w:cs="Times New Roman"/>
            <w:color w:val="000000"/>
            <w:sz w:val="21"/>
            <w:szCs w:val="21"/>
            <w:lang w:val="en-CA"/>
          </w:rPr>
          <w:delText>put</w:delText>
        </w:r>
      </w:del>
      <w:ins w:id="25" w:author="Ben Feist" w:date="2015-12-15T17:19:00Z">
        <w:r>
          <w:rPr>
            <w:rFonts w:ascii="Georgia" w:hAnsi="Georgia" w:cs="Times New Roman"/>
            <w:color w:val="000000"/>
            <w:sz w:val="21"/>
            <w:szCs w:val="21"/>
            <w:lang w:val="en-CA"/>
          </w:rPr>
          <w:t>digitize</w:t>
        </w:r>
      </w:ins>
      <w:r w:rsidRPr="00841A1A">
        <w:rPr>
          <w:rFonts w:ascii="Georgia" w:hAnsi="Georgia" w:cs="Times New Roman"/>
          <w:color w:val="000000"/>
          <w:sz w:val="21"/>
          <w:szCs w:val="21"/>
          <w:lang w:val="en-CA"/>
        </w:rPr>
        <w:t xml:space="preserve"> the original recording</w:t>
      </w:r>
      <w:ins w:id="26" w:author="Ben Feist" w:date="2015-12-15T17:19:00Z">
        <w:r>
          <w:rPr>
            <w:rFonts w:ascii="Georgia" w:hAnsi="Georgia" w:cs="Times New Roman"/>
            <w:color w:val="000000"/>
            <w:sz w:val="21"/>
            <w:szCs w:val="21"/>
            <w:lang w:val="en-CA"/>
          </w:rPr>
          <w:t>s</w:t>
        </w:r>
      </w:ins>
      <w:r w:rsidRPr="00841A1A">
        <w:rPr>
          <w:rFonts w:ascii="Georgia" w:hAnsi="Georgia" w:cs="Times New Roman"/>
          <w:color w:val="000000"/>
          <w:sz w:val="21"/>
          <w:szCs w:val="21"/>
          <w:lang w:val="en-CA"/>
        </w:rPr>
        <w:t xml:space="preserve"> </w:t>
      </w:r>
      <w:del w:id="27" w:author="Ben Feist" w:date="2015-12-15T17:19:00Z">
        <w:r w:rsidRPr="00841A1A" w:rsidDel="00841A1A">
          <w:rPr>
            <w:rFonts w:ascii="Georgia" w:hAnsi="Georgia" w:cs="Times New Roman"/>
            <w:color w:val="000000"/>
            <w:sz w:val="21"/>
            <w:szCs w:val="21"/>
            <w:lang w:val="en-CA"/>
          </w:rPr>
          <w:delText>on the archive</w:delText>
        </w:r>
      </w:del>
      <w:ins w:id="28" w:author="Ben Feist" w:date="2015-12-15T17:19:00Z">
        <w:r>
          <w:rPr>
            <w:rFonts w:ascii="Georgia" w:hAnsi="Georgia" w:cs="Times New Roman"/>
            <w:color w:val="000000"/>
            <w:sz w:val="21"/>
            <w:szCs w:val="21"/>
            <w:lang w:val="en-CA"/>
          </w:rPr>
          <w:t>and store them</w:t>
        </w:r>
      </w:ins>
      <w:r w:rsidRPr="00841A1A">
        <w:rPr>
          <w:rFonts w:ascii="Georgia" w:hAnsi="Georgia" w:cs="Times New Roman"/>
          <w:color w:val="000000"/>
          <w:sz w:val="21"/>
          <w:szCs w:val="21"/>
          <w:lang w:val="en-CA"/>
        </w:rPr>
        <w:t>. That happened at the right time, as I was thinking of doing this.</w:t>
      </w:r>
      <w:r w:rsidRPr="00841A1A">
        <w:rPr>
          <w:rFonts w:ascii="Georgia" w:hAnsi="Georgia" w:cs="Times New Roman"/>
          <w:color w:val="000000"/>
          <w:sz w:val="21"/>
          <w:szCs w:val="21"/>
          <w:lang w:val="en-CA"/>
        </w:rPr>
        <w:br/>
      </w:r>
      <w:r w:rsidRPr="00841A1A">
        <w:rPr>
          <w:rFonts w:ascii="Georgia" w:hAnsi="Georgia" w:cs="Times New Roman"/>
          <w:color w:val="000000"/>
          <w:sz w:val="21"/>
          <w:szCs w:val="21"/>
          <w:lang w:val="en-CA"/>
        </w:rPr>
        <w:br/>
      </w:r>
      <w:r w:rsidRPr="00841A1A">
        <w:rPr>
          <w:rFonts w:ascii="Georgia" w:hAnsi="Georgia" w:cs="Times New Roman"/>
          <w:b/>
          <w:bCs/>
          <w:color w:val="000000"/>
          <w:sz w:val="21"/>
          <w:szCs w:val="21"/>
          <w:lang w:val="en-CA"/>
        </w:rPr>
        <w:t>Q: How involved was NASA in this project?</w:t>
      </w:r>
      <w:r w:rsidRPr="00841A1A">
        <w:rPr>
          <w:rFonts w:ascii="Georgia" w:hAnsi="Georgia" w:cs="Times New Roman"/>
          <w:color w:val="000000"/>
          <w:sz w:val="21"/>
          <w:szCs w:val="21"/>
          <w:lang w:val="en-CA"/>
        </w:rPr>
        <w:br/>
      </w:r>
      <w:r w:rsidRPr="00841A1A">
        <w:rPr>
          <w:rFonts w:ascii="Georgia" w:hAnsi="Georgia" w:cs="Times New Roman"/>
          <w:color w:val="000000"/>
          <w:sz w:val="21"/>
          <w:szCs w:val="21"/>
          <w:lang w:val="en-CA"/>
        </w:rPr>
        <w:br/>
        <w:t xml:space="preserve">NASA isn’t an archive. They’re not carefully making available all their materials from previous missions. They’re in the business of the next mission. You’d think, why didn’t this already exist? But NASA isn’t funded enough to be a national archive. They’re </w:t>
      </w:r>
      <w:ins w:id="29" w:author="Ben Feist" w:date="2015-12-15T17:20:00Z">
        <w:r>
          <w:rPr>
            <w:rFonts w:ascii="Georgia" w:hAnsi="Georgia" w:cs="Times New Roman"/>
            <w:color w:val="000000"/>
            <w:sz w:val="21"/>
            <w:szCs w:val="21"/>
            <w:lang w:val="en-CA"/>
          </w:rPr>
          <w:t xml:space="preserve">more </w:t>
        </w:r>
      </w:ins>
      <w:del w:id="30" w:author="Ben Feist" w:date="2015-12-15T17:19:00Z">
        <w:r w:rsidRPr="00841A1A" w:rsidDel="00841A1A">
          <w:rPr>
            <w:rFonts w:ascii="Georgia" w:hAnsi="Georgia" w:cs="Times New Roman"/>
            <w:color w:val="000000"/>
            <w:sz w:val="21"/>
            <w:szCs w:val="21"/>
            <w:lang w:val="en-CA"/>
          </w:rPr>
          <w:delText>just doing</w:delText>
        </w:r>
      </w:del>
      <w:ins w:id="31" w:author="Ben Feist" w:date="2015-12-15T17:19:00Z">
        <w:r>
          <w:rPr>
            <w:rFonts w:ascii="Georgia" w:hAnsi="Georgia" w:cs="Times New Roman"/>
            <w:color w:val="000000"/>
            <w:sz w:val="21"/>
            <w:szCs w:val="21"/>
            <w:lang w:val="en-CA"/>
          </w:rPr>
          <w:t>focused on</w:t>
        </w:r>
      </w:ins>
      <w:r w:rsidRPr="00841A1A">
        <w:rPr>
          <w:rFonts w:ascii="Georgia" w:hAnsi="Georgia" w:cs="Times New Roman"/>
          <w:color w:val="000000"/>
          <w:sz w:val="21"/>
          <w:szCs w:val="21"/>
          <w:lang w:val="en-CA"/>
        </w:rPr>
        <w:t xml:space="preserve"> </w:t>
      </w:r>
      <w:del w:id="32" w:author="Ben Feist" w:date="2015-12-15T17:20:00Z">
        <w:r w:rsidRPr="00841A1A" w:rsidDel="00841A1A">
          <w:rPr>
            <w:rFonts w:ascii="Georgia" w:hAnsi="Georgia" w:cs="Times New Roman"/>
            <w:color w:val="000000"/>
            <w:sz w:val="21"/>
            <w:szCs w:val="21"/>
            <w:lang w:val="en-CA"/>
          </w:rPr>
          <w:delText xml:space="preserve">the </w:delText>
        </w:r>
      </w:del>
      <w:r w:rsidRPr="00841A1A">
        <w:rPr>
          <w:rFonts w:ascii="Georgia" w:hAnsi="Georgia" w:cs="Times New Roman"/>
          <w:color w:val="000000"/>
          <w:sz w:val="21"/>
          <w:szCs w:val="21"/>
          <w:lang w:val="en-CA"/>
        </w:rPr>
        <w:t>next mission</w:t>
      </w:r>
      <w:ins w:id="33" w:author="Ben Feist" w:date="2015-12-15T17:20:00Z">
        <w:r>
          <w:rPr>
            <w:rFonts w:ascii="Georgia" w:hAnsi="Georgia" w:cs="Times New Roman"/>
            <w:color w:val="000000"/>
            <w:sz w:val="21"/>
            <w:szCs w:val="21"/>
            <w:lang w:val="en-CA"/>
          </w:rPr>
          <w:t>s, not past ones</w:t>
        </w:r>
      </w:ins>
      <w:r w:rsidRPr="00841A1A">
        <w:rPr>
          <w:rFonts w:ascii="Georgia" w:hAnsi="Georgia" w:cs="Times New Roman"/>
          <w:color w:val="000000"/>
          <w:sz w:val="21"/>
          <w:szCs w:val="21"/>
          <w:lang w:val="en-CA"/>
        </w:rPr>
        <w:t>.</w:t>
      </w:r>
      <w:r w:rsidRPr="00841A1A">
        <w:rPr>
          <w:rFonts w:ascii="Georgia" w:hAnsi="Georgia" w:cs="Times New Roman"/>
          <w:color w:val="000000"/>
          <w:sz w:val="21"/>
          <w:szCs w:val="21"/>
          <w:lang w:val="en-CA"/>
        </w:rPr>
        <w:br/>
      </w:r>
      <w:r w:rsidRPr="00841A1A">
        <w:rPr>
          <w:rFonts w:ascii="Georgia" w:hAnsi="Georgia" w:cs="Times New Roman"/>
          <w:color w:val="000000"/>
          <w:sz w:val="21"/>
          <w:szCs w:val="21"/>
          <w:lang w:val="en-CA"/>
        </w:rPr>
        <w:br/>
        <w:t xml:space="preserve">Through someone I knew in the audio lab, I asked if they could make someone on the social media side of things there aware of what I’d done. They thought it was great and the Johnson Space Center account shared it with </w:t>
      </w:r>
      <w:ins w:id="34" w:author="Ben Feist" w:date="2015-12-15T17:20:00Z">
        <w:r>
          <w:rPr>
            <w:rFonts w:ascii="Georgia" w:hAnsi="Georgia" w:cs="Times New Roman"/>
            <w:color w:val="000000"/>
            <w:sz w:val="21"/>
            <w:szCs w:val="21"/>
            <w:lang w:val="en-CA"/>
          </w:rPr>
          <w:t xml:space="preserve">their </w:t>
        </w:r>
      </w:ins>
      <w:r w:rsidRPr="00841A1A">
        <w:rPr>
          <w:rFonts w:ascii="Georgia" w:hAnsi="Georgia" w:cs="Times New Roman"/>
          <w:color w:val="000000"/>
          <w:sz w:val="21"/>
          <w:szCs w:val="21"/>
          <w:lang w:val="en-CA"/>
        </w:rPr>
        <w:t xml:space="preserve">two million </w:t>
      </w:r>
      <w:del w:id="35" w:author="Ben Feist" w:date="2015-12-15T17:20:00Z">
        <w:r w:rsidRPr="00841A1A" w:rsidDel="00841A1A">
          <w:rPr>
            <w:rFonts w:ascii="Georgia" w:hAnsi="Georgia" w:cs="Times New Roman"/>
            <w:color w:val="000000"/>
            <w:sz w:val="21"/>
            <w:szCs w:val="21"/>
            <w:lang w:val="en-CA"/>
          </w:rPr>
          <w:delText>people</w:delText>
        </w:r>
      </w:del>
      <w:ins w:id="36" w:author="Ben Feist" w:date="2015-12-15T17:20:00Z">
        <w:r>
          <w:rPr>
            <w:rFonts w:ascii="Georgia" w:hAnsi="Georgia" w:cs="Times New Roman"/>
            <w:color w:val="000000"/>
            <w:sz w:val="21"/>
            <w:szCs w:val="21"/>
            <w:lang w:val="en-CA"/>
          </w:rPr>
          <w:t>followers</w:t>
        </w:r>
      </w:ins>
      <w:r w:rsidRPr="00841A1A">
        <w:rPr>
          <w:rFonts w:ascii="Georgia" w:hAnsi="Georgia" w:cs="Times New Roman"/>
          <w:color w:val="000000"/>
          <w:sz w:val="21"/>
          <w:szCs w:val="21"/>
          <w:lang w:val="en-CA"/>
        </w:rPr>
        <w:t>. </w:t>
      </w:r>
      <w:r w:rsidRPr="00841A1A">
        <w:rPr>
          <w:rFonts w:ascii="Georgia" w:hAnsi="Georgia" w:cs="Times New Roman"/>
          <w:color w:val="000000"/>
          <w:sz w:val="21"/>
          <w:szCs w:val="21"/>
          <w:lang w:val="en-CA"/>
        </w:rPr>
        <w:br/>
      </w:r>
      <w:r w:rsidRPr="00841A1A">
        <w:rPr>
          <w:rFonts w:ascii="Georgia" w:hAnsi="Georgia" w:cs="Times New Roman"/>
          <w:color w:val="000000"/>
          <w:sz w:val="21"/>
          <w:szCs w:val="21"/>
          <w:lang w:val="en-CA"/>
        </w:rPr>
        <w:br/>
      </w:r>
      <w:r w:rsidRPr="00841A1A">
        <w:rPr>
          <w:rFonts w:ascii="Georgia" w:hAnsi="Georgia" w:cs="Times New Roman"/>
          <w:b/>
          <w:bCs/>
          <w:color w:val="000000"/>
          <w:sz w:val="21"/>
          <w:szCs w:val="21"/>
          <w:lang w:val="en-CA"/>
        </w:rPr>
        <w:t>Q: What’s next?</w:t>
      </w:r>
      <w:r w:rsidRPr="00841A1A">
        <w:rPr>
          <w:rFonts w:ascii="Georgia" w:hAnsi="Georgia" w:cs="Times New Roman"/>
          <w:color w:val="000000"/>
          <w:sz w:val="21"/>
          <w:szCs w:val="21"/>
          <w:lang w:val="en-CA"/>
        </w:rPr>
        <w:br/>
      </w:r>
      <w:r w:rsidRPr="00841A1A">
        <w:rPr>
          <w:rFonts w:ascii="Georgia" w:hAnsi="Georgia" w:cs="Times New Roman"/>
          <w:color w:val="000000"/>
          <w:sz w:val="21"/>
          <w:szCs w:val="21"/>
          <w:lang w:val="en-CA"/>
        </w:rPr>
        <w:br/>
        <w:t>There’s a lot that could be done to make what I’ve built more accessible to the general public, who aren’t that interested in this stuff. I could do some more work that can inspire people who aren’t interested in space but I have to put some thought into that, and that will be for the next anniversary I guess.</w:t>
      </w:r>
    </w:p>
    <w:p w:rsidR="00841A1A" w:rsidRPr="00841A1A" w:rsidRDefault="00841A1A" w:rsidP="00841A1A">
      <w:pPr>
        <w:shd w:val="clear" w:color="auto" w:fill="FFFFFF"/>
        <w:spacing w:before="165" w:line="337" w:lineRule="atLeast"/>
        <w:rPr>
          <w:rFonts w:ascii="Georgia" w:hAnsi="Georgia" w:cs="Times New Roman"/>
          <w:color w:val="000000"/>
          <w:sz w:val="21"/>
          <w:szCs w:val="21"/>
          <w:lang w:val="en-CA"/>
        </w:rPr>
      </w:pPr>
      <w:r w:rsidRPr="00841A1A">
        <w:rPr>
          <w:rFonts w:ascii="Georgia" w:hAnsi="Georgia" w:cs="Times New Roman"/>
          <w:i/>
          <w:iCs/>
          <w:color w:val="000000"/>
          <w:sz w:val="21"/>
          <w:szCs w:val="21"/>
          <w:lang w:val="en-CA"/>
        </w:rPr>
        <w:t>This interview has been edited and condensed.</w:t>
      </w:r>
    </w:p>
    <w:p w:rsidR="00465E87" w:rsidRDefault="00465E87" w:rsidP="00841A1A"/>
    <w:sectPr w:rsidR="00465E87" w:rsidSect="00465E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A1A"/>
    <w:rsid w:val="00465E87"/>
    <w:rsid w:val="00841A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7D34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A1A"/>
    <w:rPr>
      <w:color w:val="0000FF"/>
      <w:u w:val="single"/>
    </w:rPr>
  </w:style>
  <w:style w:type="paragraph" w:styleId="NormalWeb">
    <w:name w:val="Normal (Web)"/>
    <w:basedOn w:val="Normal"/>
    <w:uiPriority w:val="99"/>
    <w:semiHidden/>
    <w:unhideWhenUsed/>
    <w:rsid w:val="00841A1A"/>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841A1A"/>
  </w:style>
  <w:style w:type="paragraph" w:styleId="BalloonText">
    <w:name w:val="Balloon Text"/>
    <w:basedOn w:val="Normal"/>
    <w:link w:val="BalloonTextChar"/>
    <w:uiPriority w:val="99"/>
    <w:semiHidden/>
    <w:unhideWhenUsed/>
    <w:rsid w:val="00841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A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1A1A"/>
    <w:rPr>
      <w:color w:val="0000FF"/>
      <w:u w:val="single"/>
    </w:rPr>
  </w:style>
  <w:style w:type="paragraph" w:styleId="NormalWeb">
    <w:name w:val="Normal (Web)"/>
    <w:basedOn w:val="Normal"/>
    <w:uiPriority w:val="99"/>
    <w:semiHidden/>
    <w:unhideWhenUsed/>
    <w:rsid w:val="00841A1A"/>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841A1A"/>
  </w:style>
  <w:style w:type="paragraph" w:styleId="BalloonText">
    <w:name w:val="Balloon Text"/>
    <w:basedOn w:val="Normal"/>
    <w:link w:val="BalloonTextChar"/>
    <w:uiPriority w:val="99"/>
    <w:semiHidden/>
    <w:unhideWhenUsed/>
    <w:rsid w:val="00841A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A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230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pollo17.org/" TargetMode="External"/><Relationship Id="rId6" Type="http://schemas.openxmlformats.org/officeDocument/2006/relationships/hyperlink" Target="http://history.nasa.gov/afj/"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673</Words>
  <Characters>3842</Characters>
  <Application>Microsoft Macintosh Word</Application>
  <DocSecurity>0</DocSecurity>
  <Lines>32</Lines>
  <Paragraphs>9</Paragraphs>
  <ScaleCrop>false</ScaleCrop>
  <Company>TAXI</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Feist</dc:creator>
  <cp:keywords/>
  <dc:description/>
  <cp:lastModifiedBy>Ben Feist</cp:lastModifiedBy>
  <cp:revision>1</cp:revision>
  <dcterms:created xsi:type="dcterms:W3CDTF">2015-12-15T22:12:00Z</dcterms:created>
  <dcterms:modified xsi:type="dcterms:W3CDTF">2015-12-15T22:22:00Z</dcterms:modified>
</cp:coreProperties>
</file>